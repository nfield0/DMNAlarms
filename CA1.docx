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539E" w14:textId="32B062C9" w:rsidR="008E4E17" w:rsidRDefault="00EC11D6" w:rsidP="00EC11D6">
      <w:pPr>
        <w:jc w:val="center"/>
      </w:pPr>
      <w:r>
        <w:t>DMN Alarms</w:t>
      </w:r>
    </w:p>
    <w:p w14:paraId="76DDF7E4" w14:textId="79BC6859" w:rsidR="003A1AED" w:rsidRDefault="003A1AED" w:rsidP="00EC11D6">
      <w:pPr>
        <w:rPr>
          <w:ins w:id="0" w:author="Nathan Field" w:date="2022-10-07T13:46:00Z"/>
        </w:rPr>
      </w:pPr>
      <w:r>
        <w:t>Sample Text</w:t>
      </w:r>
    </w:p>
    <w:p w14:paraId="005513FB" w14:textId="383DFF06" w:rsidR="003D3213" w:rsidRDefault="003A1AED" w:rsidP="00EC11D6">
      <w:pPr>
        <w:rPr>
          <w:ins w:id="1" w:author="Nathan Field" w:date="2022-10-07T13:46:00Z"/>
        </w:rPr>
      </w:pPr>
      <w:ins w:id="2" w:author="Nathan Field" w:date="2022-10-07T13:46:00Z">
        <w:r>
          <w:t>I typed this</w:t>
        </w:r>
      </w:ins>
    </w:p>
    <w:p w14:paraId="4E34247F" w14:textId="5172E88C" w:rsidR="003A1AED" w:rsidRDefault="003A1AED" w:rsidP="00EC11D6">
      <w:pPr>
        <w:rPr>
          <w:ins w:id="3" w:author="Nathan Field" w:date="2022-10-07T13:46:00Z"/>
        </w:rPr>
      </w:pPr>
    </w:p>
    <w:p w14:paraId="405016A1" w14:textId="3C704717" w:rsidR="003A1AED" w:rsidRDefault="00D64D14" w:rsidP="00EC11D6">
      <w:pPr>
        <w:rPr>
          <w:ins w:id="4" w:author="Nathan Field" w:date="2022-10-07T13:46:00Z"/>
        </w:rPr>
      </w:pPr>
      <w:proofErr w:type="gramStart"/>
      <w:ins w:id="5" w:author="Nathan Field" w:date="2022-10-08T16:09:00Z">
        <w:r>
          <w:t>I  updated</w:t>
        </w:r>
        <w:proofErr w:type="gramEnd"/>
        <w:r>
          <w:t xml:space="preserve"> this Text for testing push</w:t>
        </w:r>
      </w:ins>
    </w:p>
    <w:p w14:paraId="691C3EA6" w14:textId="77777777" w:rsidR="003A1AED" w:rsidRDefault="003A1AED" w:rsidP="00EC11D6"/>
    <w:sectPr w:rsidR="003A1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 Field">
    <w15:presenceInfo w15:providerId="None" w15:userId="Nathan Fiel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DA"/>
    <w:rsid w:val="003A1AED"/>
    <w:rsid w:val="003D3213"/>
    <w:rsid w:val="005416DA"/>
    <w:rsid w:val="008E4E17"/>
    <w:rsid w:val="00D64D14"/>
    <w:rsid w:val="00E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036E"/>
  <w15:chartTrackingRefBased/>
  <w15:docId w15:val="{990827EF-18E1-4B81-8A50-98877190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A1A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Field</dc:creator>
  <cp:keywords/>
  <dc:description/>
  <cp:lastModifiedBy>Nathan Field</cp:lastModifiedBy>
  <cp:revision>5</cp:revision>
  <dcterms:created xsi:type="dcterms:W3CDTF">2022-10-07T11:19:00Z</dcterms:created>
  <dcterms:modified xsi:type="dcterms:W3CDTF">2022-10-08T15:09:00Z</dcterms:modified>
</cp:coreProperties>
</file>